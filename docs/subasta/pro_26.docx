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6C" w:rsidRPr="003D476C" w:rsidRDefault="003D476C" w:rsidP="003D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Receitas de comidas </w:t>
      </w:r>
    </w:p>
    <w:p w:rsidR="003D476C" w:rsidRPr="003D476C" w:rsidRDefault="003D476C" w:rsidP="003D476C">
      <w:pPr>
        <w:spacing w:before="100" w:beforeAutospacing="1" w:after="100" w:afterAutospacing="1" w:line="240" w:lineRule="auto"/>
        <w:outlineLvl w:val="0"/>
        <w:rPr>
          <w:ins w:id="0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ins w:id="1" w:author="Unknown">
        <w:r w:rsidRPr="003D476C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pt-BR"/>
          </w:rPr>
          <w:pict/>
        </w:r>
      </w:ins>
      <w:r w:rsidRPr="003D47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pict/>
      </w:r>
      <w:ins w:id="2" w:author="Unknown">
        <w:r w:rsidRPr="003D476C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pt-BR"/>
          </w:rPr>
          <w:t>Receita de Moqueca de Camarão Com Pirão</w:t>
        </w:r>
      </w:ins>
    </w:p>
    <w:p w:rsidR="003D476C" w:rsidRPr="003D476C" w:rsidRDefault="003D476C" w:rsidP="003D476C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pt-BR"/>
        </w:rPr>
      </w:pPr>
      <w:ins w:id="4" w:author="Unknown"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08/10/2008</w:t>
        </w:r>
      </w:ins>
    </w:p>
    <w:p w:rsidR="003D476C" w:rsidRPr="003D476C" w:rsidRDefault="003D476C" w:rsidP="003D476C">
      <w:pPr>
        <w:spacing w:after="0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08730" cy="2856865"/>
            <wp:effectExtent l="19050" t="0" r="1270" b="0"/>
            <wp:docPr id="3" name="Imagem 3" descr="Receita de Moqueca de Camarão Com Pi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ita de Moqueca de Camarão Com Pirã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" w:author="Unknown"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</w:r>
        <w:r w:rsidRPr="003D476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Receita de Moqueca de Camarão Com Pirão</w:t>
        </w:r>
      </w:ins>
    </w:p>
    <w:p w:rsidR="003D476C" w:rsidRPr="003D476C" w:rsidRDefault="003D476C" w:rsidP="003D476C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pt-BR"/>
        </w:rPr>
      </w:pPr>
      <w:ins w:id="8" w:author="Unknown"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Dificuldade: </w:t>
        </w:r>
        <w:r w:rsidRPr="003D476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Moderado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Tempo de Preparo: </w:t>
        </w:r>
        <w:r w:rsidRPr="003D476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1 hora</w:t>
        </w:r>
      </w:ins>
    </w:p>
    <w:p w:rsidR="003D476C" w:rsidRPr="003D476C" w:rsidRDefault="003D476C" w:rsidP="003D476C">
      <w:pPr>
        <w:spacing w:before="100" w:beforeAutospacing="1" w:after="100" w:afterAutospacing="1" w:line="240" w:lineRule="auto"/>
        <w:outlineLvl w:val="1"/>
        <w:rPr>
          <w:ins w:id="9" w:author="Unknown"/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ins w:id="10" w:author="Unknown">
        <w:r w:rsidRPr="003D476C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pt-BR"/>
          </w:rPr>
          <w:t>Ingredientes</w:t>
        </w:r>
      </w:ins>
    </w:p>
    <w:p w:rsidR="003D476C" w:rsidRPr="003D476C" w:rsidRDefault="003D476C" w:rsidP="003D476C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ins w:id="12" w:author="Unknown"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1kg</w:t>
        </w:r>
        <w:proofErr w:type="gramEnd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de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begin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nstrText xml:space="preserve"> HYPERLINK "http://www.receitasdecomidas.com.br/moqueca-de-camarao-com-pirao.html" </w:instrTex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separate"/>
        </w:r>
        <w:r w:rsidRPr="003D476C">
          <w:rPr>
            <w:rFonts w:ascii="Times New Roman" w:eastAsia="Times New Roman" w:hAnsi="Times New Roman" w:cs="Times New Roman"/>
            <w:b/>
            <w:bCs/>
            <w:color w:val="FF0000"/>
            <w:sz w:val="16"/>
            <w:szCs w:val="16"/>
            <w:u w:val="single"/>
            <w:lang w:eastAsia="pt-BR"/>
          </w:rPr>
          <w:t>camarão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end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limpo médio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200ml de leite de leite de coco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azeite de </w:t>
        </w:r>
        <w:proofErr w:type="spellStart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dende</w:t>
        </w:r>
        <w:proofErr w:type="spellEnd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a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begin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nstrText xml:space="preserve"> HYPERLINK "http://www.receitasdecomidas.com.br/moqueca-de-camarao-com-pirao.html" </w:instrTex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separate"/>
        </w:r>
        <w:r w:rsidRPr="003D476C">
          <w:rPr>
            <w:rFonts w:ascii="Times New Roman" w:eastAsia="Times New Roman" w:hAnsi="Times New Roman" w:cs="Times New Roman"/>
            <w:b/>
            <w:bCs/>
            <w:color w:val="FF0000"/>
            <w:sz w:val="16"/>
            <w:szCs w:val="16"/>
            <w:u w:val="single"/>
            <w:lang w:eastAsia="pt-BR"/>
          </w:rPr>
          <w:t>gosto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end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02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begin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nstrText xml:space="preserve"> HYPERLINK "http://www.receitasdecomidas.com.br/moqueca-de-camarao-com-pirao.html" </w:instrTex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separate"/>
        </w:r>
        <w:r w:rsidRPr="003D476C">
          <w:rPr>
            <w:rFonts w:ascii="Times New Roman" w:eastAsia="Times New Roman" w:hAnsi="Times New Roman" w:cs="Times New Roman"/>
            <w:b/>
            <w:bCs/>
            <w:color w:val="FF0000"/>
            <w:sz w:val="16"/>
            <w:szCs w:val="16"/>
            <w:u w:val="single"/>
            <w:lang w:eastAsia="pt-BR"/>
          </w:rPr>
          <w:t>tomates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end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sem sementes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1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begin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nstrText xml:space="preserve"> HYPERLINK "http://www.receitasdecomidas.com.br/moqueca-de-camarao-com-pirao.html" </w:instrTex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separate"/>
        </w:r>
        <w:r w:rsidRPr="003D476C">
          <w:rPr>
            <w:rFonts w:ascii="Times New Roman" w:eastAsia="Times New Roman" w:hAnsi="Times New Roman" w:cs="Times New Roman"/>
            <w:b/>
            <w:bCs/>
            <w:color w:val="FF0000"/>
            <w:sz w:val="16"/>
            <w:szCs w:val="16"/>
            <w:u w:val="single"/>
            <w:lang w:eastAsia="pt-BR"/>
          </w:rPr>
          <w:t>cebola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fldChar w:fldCharType="end"/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grande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 pimentão cortados em cubos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1/2 xícara de coentro picado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1/2 xícara de cebolinha picada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 molho de coentro largo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caldo de 02 limões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 dente de alho grande picado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sal a gosto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 tomate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1 cebola 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1/2 pimentão cortado em rodelas para pôr em cima da moqueca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quase pronta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Farinha a gosto para fazer o pirão</w:t>
        </w:r>
      </w:ins>
    </w:p>
    <w:p w:rsidR="003D476C" w:rsidRPr="003D476C" w:rsidRDefault="003D476C" w:rsidP="003D476C">
      <w:pPr>
        <w:spacing w:before="100" w:beforeAutospacing="1" w:after="100" w:afterAutospacing="1" w:line="240" w:lineRule="auto"/>
        <w:outlineLvl w:val="1"/>
        <w:rPr>
          <w:ins w:id="13" w:author="Unknown"/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ins w:id="14" w:author="Unknown">
        <w:r w:rsidRPr="003D476C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pt-BR"/>
          </w:rPr>
          <w:lastRenderedPageBreak/>
          <w:t>Modo de Preparo</w:t>
        </w:r>
      </w:ins>
    </w:p>
    <w:p w:rsidR="003D476C" w:rsidRPr="003D476C" w:rsidRDefault="003D476C" w:rsidP="003D476C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ins w:id="16" w:author="Unknown"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coloca</w:t>
        </w:r>
        <w:proofErr w:type="gramEnd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-se em uma panela de barro o camarão , sal caldo do limão,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tomate , cebola ,pimentão para </w:t>
        </w:r>
        <w:proofErr w:type="spellStart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marinar</w:t>
        </w:r>
        <w:proofErr w:type="spellEnd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durante 20 minutos.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Depois coloca-se no fogo,põem o leite de coco, o azeite de dendê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e água.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 xml:space="preserve">Por último o tomate, a cebola </w:t>
        </w:r>
        <w:proofErr w:type="spellStart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eo</w:t>
        </w:r>
        <w:proofErr w:type="spellEnd"/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pimentão em rodelas por cima.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preparo do pirão: tira-se a metade do caldo ,deixa esfriar e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coloca a farinha a gosto , mexa e coloque no fogo para que fique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uma mistura não dura e nem mole.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coloque o pirão em um refratário de barro e decore com alguns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camarão e coentro.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quando a panela de barro c/ o camarão for para a mesa, leve-a</w:t>
        </w:r>
        <w:r w:rsidRPr="003D476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br/>
          <w:t>fervendo para que o cheiro possa exalar</w:t>
        </w:r>
      </w:ins>
    </w:p>
    <w:p w:rsidR="007115C0" w:rsidRDefault="007115C0"/>
    <w:sectPr w:rsidR="007115C0" w:rsidSect="0071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3D476C"/>
    <w:rsid w:val="000B51EF"/>
    <w:rsid w:val="000B6B53"/>
    <w:rsid w:val="00353AA2"/>
    <w:rsid w:val="003D476C"/>
    <w:rsid w:val="00515B48"/>
    <w:rsid w:val="00521012"/>
    <w:rsid w:val="0053108A"/>
    <w:rsid w:val="00557D11"/>
    <w:rsid w:val="005D6991"/>
    <w:rsid w:val="006D4383"/>
    <w:rsid w:val="007115C0"/>
    <w:rsid w:val="0073410B"/>
    <w:rsid w:val="007A070B"/>
    <w:rsid w:val="00815D62"/>
    <w:rsid w:val="0081687D"/>
    <w:rsid w:val="00BD5F68"/>
    <w:rsid w:val="00D17A21"/>
    <w:rsid w:val="00DD0911"/>
    <w:rsid w:val="00DF5BE8"/>
    <w:rsid w:val="00FB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C0"/>
  </w:style>
  <w:style w:type="paragraph" w:styleId="Ttulo1">
    <w:name w:val="heading 1"/>
    <w:basedOn w:val="Normal"/>
    <w:link w:val="Ttulo1Char"/>
    <w:uiPriority w:val="9"/>
    <w:qFormat/>
    <w:rsid w:val="003D4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4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7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47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47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2011-04-12T22:43:00Z</dcterms:created>
  <dcterms:modified xsi:type="dcterms:W3CDTF">2011-04-12T22:47:00Z</dcterms:modified>
</cp:coreProperties>
</file>